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E6AB" w14:textId="09AB6AA1" w:rsidR="00E5244F" w:rsidRDefault="00E5244F">
      <w:pPr>
        <w:rPr>
          <w:ins w:id="0" w:author="骁 张" w:date="2024-05-23T20:30:00Z" w16du:dateUtc="2024-05-23T12:30:00Z"/>
          <w:rFonts w:hint="eastAsia"/>
        </w:rPr>
      </w:pPr>
      <w:proofErr w:type="spellStart"/>
      <w:ins w:id="1" w:author="骁 张" w:date="2024-05-03T22:38:00Z" w16du:dateUtc="2024-05-03T14:38:00Z">
        <w:r>
          <w:rPr>
            <w:rFonts w:hint="eastAsia"/>
          </w:rPr>
          <w:t>Kobato</w:t>
        </w:r>
      </w:ins>
      <w:proofErr w:type="spellEnd"/>
      <w:ins w:id="2" w:author="骁 张" w:date="2024-05-03T22:39:00Z" w16du:dateUtc="2024-05-03T14:39:00Z">
        <w:r>
          <w:rPr>
            <w:rFonts w:hint="eastAsia"/>
          </w:rPr>
          <w:t>（F1</w:t>
        </w:r>
        <w:r>
          <w:t>）</w:t>
        </w:r>
      </w:ins>
      <w:ins w:id="3" w:author="骁 张" w:date="2024-05-03T22:38:00Z" w16du:dateUtc="2024-05-03T14:38:00Z">
        <w:r>
          <w:rPr>
            <w:rFonts w:hint="eastAsia"/>
          </w:rPr>
          <w:t>读卡器固件升级</w:t>
        </w:r>
      </w:ins>
      <w:ins w:id="4" w:author="骁 张" w:date="2024-05-03T22:39:00Z" w16du:dateUtc="2024-05-03T14:39:00Z">
        <w:r>
          <w:rPr>
            <w:rFonts w:hint="eastAsia"/>
          </w:rPr>
          <w:t>指南</w:t>
        </w:r>
      </w:ins>
    </w:p>
    <w:p w14:paraId="190A37DD" w14:textId="6261E3F3" w:rsidR="007D4129" w:rsidRDefault="007D4129">
      <w:pPr>
        <w:rPr>
          <w:ins w:id="5" w:author="骁 张" w:date="2024-09-14T03:03:00Z" w16du:dateUtc="2024-09-13T19:03:00Z"/>
        </w:rPr>
      </w:pPr>
      <w:ins w:id="6" w:author="骁 张" w:date="2024-05-23T20:30:00Z" w16du:dateUtc="2024-05-23T12:30:00Z">
        <w:r>
          <w:rPr>
            <w:rFonts w:hint="eastAsia"/>
          </w:rPr>
          <w:t>由于</w:t>
        </w:r>
      </w:ins>
      <w:ins w:id="7" w:author="骁 张" w:date="2024-05-23T20:31:00Z" w16du:dateUtc="2024-05-23T12:31:00Z">
        <w:r>
          <w:rPr>
            <w:rFonts w:hint="eastAsia"/>
          </w:rPr>
          <w:t>F103C6T6内置flash容量不足，无法同时容纳三个模式的程序，因此</w:t>
        </w:r>
        <w:proofErr w:type="gramStart"/>
        <w:r>
          <w:rPr>
            <w:rFonts w:hint="eastAsia"/>
          </w:rPr>
          <w:t>将模式</w:t>
        </w:r>
        <w:proofErr w:type="gramEnd"/>
        <w:r>
          <w:rPr>
            <w:rFonts w:hint="eastAsia"/>
          </w:rPr>
          <w:t>单独拆出，作为独立固件提供。需要哪个</w:t>
        </w:r>
        <w:proofErr w:type="gramStart"/>
        <w:r>
          <w:rPr>
            <w:rFonts w:hint="eastAsia"/>
          </w:rPr>
          <w:t>模式就</w:t>
        </w:r>
      </w:ins>
      <w:ins w:id="8" w:author="骁 张" w:date="2024-05-23T20:32:00Z" w16du:dateUtc="2024-05-23T12:32:00Z">
        <w:r>
          <w:rPr>
            <w:rFonts w:hint="eastAsia"/>
          </w:rPr>
          <w:t>刷入</w:t>
        </w:r>
        <w:proofErr w:type="gramEnd"/>
        <w:r>
          <w:rPr>
            <w:rFonts w:hint="eastAsia"/>
          </w:rPr>
          <w:t>哪个模式</w:t>
        </w:r>
      </w:ins>
    </w:p>
    <w:p w14:paraId="2FF604C4" w14:textId="35A589D0" w:rsidR="00C34546" w:rsidRDefault="00C34546">
      <w:pPr>
        <w:rPr>
          <w:ins w:id="9" w:author="骁 张" w:date="2024-09-14T03:05:00Z" w16du:dateUtc="2024-09-13T19:05:00Z"/>
        </w:rPr>
      </w:pPr>
      <w:ins w:id="10" w:author="骁 张" w:date="2024-09-14T03:04:00Z" w16du:dateUtc="2024-09-13T19:04:00Z">
        <w:r>
          <w:rPr>
            <w:rFonts w:hint="eastAsia"/>
          </w:rPr>
          <w:t>但如果你的读卡器是F103C8T6芯片的，就可以直接刷入全模式固件。</w:t>
        </w:r>
      </w:ins>
      <w:ins w:id="11" w:author="骁 张" w:date="2024-09-14T03:05:00Z" w16du:dateUtc="2024-09-13T19:05:00Z">
        <w:r>
          <w:rPr>
            <w:rFonts w:hint="eastAsia"/>
          </w:rPr>
          <w:t>（</w:t>
        </w:r>
        <w:proofErr w:type="gramStart"/>
        <w:r>
          <w:rPr>
            <w:rFonts w:hint="eastAsia"/>
          </w:rPr>
          <w:t>即名字</w:t>
        </w:r>
        <w:proofErr w:type="gramEnd"/>
        <w:r>
          <w:rPr>
            <w:rFonts w:hint="eastAsia"/>
          </w:rPr>
          <w:t>中带有ALLMODE）</w:t>
        </w:r>
      </w:ins>
    </w:p>
    <w:p w14:paraId="13DB668E" w14:textId="278168D9" w:rsidR="00C34546" w:rsidRDefault="00C34546">
      <w:pPr>
        <w:rPr>
          <w:ins w:id="12" w:author="骁 张" w:date="2024-05-03T22:38:00Z" w16du:dateUtc="2024-05-03T14:38:00Z"/>
          <w:rFonts w:hint="eastAsia"/>
        </w:rPr>
      </w:pPr>
      <w:ins w:id="13" w:author="骁 张" w:date="2024-09-14T03:05:00Z" w16du:dateUtc="2024-09-13T19:05:00Z">
        <w:r>
          <w:rPr>
            <w:rFonts w:hint="eastAsia"/>
          </w:rPr>
          <w:t>如果你的</w:t>
        </w:r>
      </w:ins>
      <w:ins w:id="14" w:author="骁 张" w:date="2024-09-14T03:06:00Z" w16du:dateUtc="2024-09-13T19:06:00Z">
        <w:r>
          <w:rPr>
            <w:rFonts w:hint="eastAsia"/>
          </w:rPr>
          <w:t>读卡器如图所示的右下角有三颗MOS管，那么就是PWMLED版，需要刷入PWMLED后缀的固件</w:t>
        </w:r>
      </w:ins>
    </w:p>
    <w:p w14:paraId="74416D52" w14:textId="33534C04" w:rsidR="00AC3889" w:rsidRDefault="00E5244F">
      <w:pPr>
        <w:rPr>
          <w:ins w:id="15" w:author="骁 张" w:date="2024-05-03T22:39:00Z" w16du:dateUtc="2024-05-03T14:39:00Z"/>
          <w:rFonts w:hint="eastAsia"/>
        </w:rPr>
      </w:pPr>
      <w:r>
        <w:fldChar w:fldCharType="begin"/>
      </w:r>
      <w:r>
        <w:instrText xml:space="preserve"> INCLUDEPICTURE "C:\\Users\\XM\\Documents\\Tencent Files\\1261505825\\Image\\Group2\\X9\\)P\\X9)PA05%@0VDGD(PP3$8I4P_tmb.jpg" \* MERGEFORMATINET </w:instrText>
      </w:r>
      <w:r>
        <w:fldChar w:fldCharType="separate"/>
      </w:r>
      <w:r>
        <w:fldChar w:fldCharType="begin"/>
      </w:r>
      <w:r>
        <w:instrText xml:space="preserve"> INCLUDEPICTURE  "C:\\Users\\XM\\Documents\\Tencent Files\\1261505825\\Image\\Group2\\X9\\)P\\X9)PA05%@0VDGD(PP3$8I4P_tmb.jpg" \* MERGEFORMATINET </w:instrText>
      </w:r>
      <w:r>
        <w:fldChar w:fldCharType="separate"/>
      </w:r>
      <w:r>
        <w:fldChar w:fldCharType="begin"/>
      </w:r>
      <w:r>
        <w:instrText xml:space="preserve"> INCLUDEPICTURE  "C:\\Users\\XM\\Documents\\Tencent Files\\1261505825\\Image\\Group2\\X9\\)P\\X9)PA05%@0VDGD(PP3$8I4P_tmb.jpg" \* MERGEFORMATINET </w:instrText>
      </w:r>
      <w: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"C:\\Users\\XM\\Documents\\Tencent Files\\1261505825\\Image\\Group2\\X9\\)P\\X9)PA05%@0VDGD(PP3$8I4P_tmb.jpg" \* MERGEFORMATINET </w:instrText>
      </w:r>
      <w:r w:rsidR="00000000">
        <w:rPr>
          <w:rFonts w:hint="eastAsia"/>
        </w:rPr>
        <w:fldChar w:fldCharType="separate"/>
      </w:r>
      <w:r w:rsidR="00E00777">
        <w:pict w14:anchorId="3194D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2.5pt;height:319.5pt">
            <v:imagedata r:id="rId5" r:href="rId6"/>
          </v:shape>
        </w:pict>
      </w:r>
      <w:r w:rsidR="00000000">
        <w:rPr>
          <w:rFonts w:hint="eastAsia"/>
        </w:rP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69655C40" w14:textId="076AC15B" w:rsidR="00E5244F" w:rsidRDefault="00E5244F">
      <w:pPr>
        <w:rPr>
          <w:ins w:id="16" w:author="骁 张" w:date="2024-05-03T22:40:00Z" w16du:dateUtc="2024-05-03T14:40:00Z"/>
          <w:rFonts w:hint="eastAsia"/>
        </w:rPr>
      </w:pPr>
      <w:ins w:id="17" w:author="骁 张" w:date="2024-05-03T22:39:00Z" w16du:dateUtc="2024-05-03T14:39:00Z">
        <w:r>
          <w:rPr>
            <w:rFonts w:hint="eastAsia"/>
          </w:rPr>
          <w:t>本包内固件只供F1版</w:t>
        </w:r>
        <w:proofErr w:type="spellStart"/>
        <w:r>
          <w:rPr>
            <w:rFonts w:hint="eastAsia"/>
          </w:rPr>
          <w:t>Kobato</w:t>
        </w:r>
        <w:proofErr w:type="spellEnd"/>
        <w:r>
          <w:rPr>
            <w:rFonts w:hint="eastAsia"/>
          </w:rPr>
          <w:t>读卡器升级使用，请务必确认你的读卡器与上图</w:t>
        </w:r>
      </w:ins>
      <w:ins w:id="18" w:author="骁 张" w:date="2024-05-03T22:40:00Z" w16du:dateUtc="2024-05-03T14:40:00Z">
        <w:r>
          <w:rPr>
            <w:rFonts w:hint="eastAsia"/>
          </w:rPr>
          <w:t>的按键位置一样（即在左边）</w:t>
        </w:r>
      </w:ins>
    </w:p>
    <w:p w14:paraId="100382EC" w14:textId="1E72987E" w:rsidR="00E5244F" w:rsidRDefault="00E5244F">
      <w:pPr>
        <w:rPr>
          <w:ins w:id="19" w:author="骁 张" w:date="2024-05-03T22:40:00Z" w16du:dateUtc="2024-05-03T14:40:00Z"/>
          <w:rFonts w:hint="eastAsia"/>
        </w:rPr>
      </w:pPr>
      <w:ins w:id="20" w:author="骁 张" w:date="2024-05-03T22:40:00Z" w16du:dateUtc="2024-05-03T14:40:00Z">
        <w:r>
          <w:rPr>
            <w:rFonts w:hint="eastAsia"/>
          </w:rPr>
          <w:t>升级步骤：</w:t>
        </w:r>
      </w:ins>
    </w:p>
    <w:p w14:paraId="0EC69CC0" w14:textId="38883583" w:rsidR="00E5244F" w:rsidRDefault="00E5244F">
      <w:pPr>
        <w:pStyle w:val="a9"/>
        <w:numPr>
          <w:ilvl w:val="0"/>
          <w:numId w:val="1"/>
        </w:numPr>
        <w:ind w:firstLineChars="0"/>
        <w:rPr>
          <w:ins w:id="21" w:author="骁 张" w:date="2024-05-03T22:42:00Z" w16du:dateUtc="2024-05-03T14:42:00Z"/>
          <w:rFonts w:hint="eastAsia"/>
        </w:rPr>
        <w:pPrChange w:id="22" w:author="骁 张" w:date="2024-05-03T22:42:00Z" w16du:dateUtc="2024-05-03T14:42:00Z">
          <w:pPr/>
        </w:pPrChange>
      </w:pPr>
      <w:ins w:id="23" w:author="骁 张" w:date="2024-05-03T22:40:00Z" w16du:dateUtc="2024-05-03T14:40:00Z">
        <w:r>
          <w:rPr>
            <w:rFonts w:hint="eastAsia"/>
          </w:rPr>
          <w:t>安装DFU设备驱动：</w:t>
        </w:r>
      </w:ins>
      <w:ins w:id="24" w:author="骁 张" w:date="2024-05-03T22:41:00Z" w16du:dateUtc="2024-05-03T14:41:00Z">
        <w:r>
          <w:rPr>
            <w:rFonts w:hint="eastAsia"/>
          </w:rPr>
          <w:t>运行读卡器说明书中附带</w:t>
        </w:r>
      </w:ins>
      <w:ins w:id="25" w:author="骁 张" w:date="2024-05-03T22:42:00Z" w16du:dateUtc="2024-05-03T14:42:00Z">
        <w:r>
          <w:rPr>
            <w:rFonts w:hint="eastAsia"/>
          </w:rPr>
          <w:t>驱动文件夹中的</w:t>
        </w:r>
        <w:r w:rsidRPr="00E5244F">
          <w:t>install_drivers.bat</w:t>
        </w:r>
        <w:r>
          <w:rPr>
            <w:rFonts w:hint="eastAsia"/>
          </w:rPr>
          <w:t>（如果已经安装，可以忽略）</w:t>
        </w:r>
      </w:ins>
    </w:p>
    <w:p w14:paraId="214CAB67" w14:textId="6C88F5D7" w:rsidR="00E5244F" w:rsidRDefault="00E5244F" w:rsidP="00E5244F">
      <w:pPr>
        <w:pStyle w:val="a9"/>
        <w:numPr>
          <w:ilvl w:val="0"/>
          <w:numId w:val="1"/>
        </w:numPr>
        <w:ind w:firstLineChars="0"/>
        <w:rPr>
          <w:ins w:id="26" w:author="骁 张" w:date="2024-05-03T22:44:00Z" w16du:dateUtc="2024-05-03T14:44:00Z"/>
          <w:rFonts w:hint="eastAsia"/>
        </w:rPr>
      </w:pPr>
      <w:ins w:id="27" w:author="骁 张" w:date="2024-05-03T22:42:00Z" w16du:dateUtc="2024-05-03T14:42:00Z">
        <w:r>
          <w:rPr>
            <w:rFonts w:hint="eastAsia"/>
          </w:rPr>
          <w:t>读卡器进入DFU模式：拆卸下读卡器盖板，露出与上图一样的PCB，读卡器PCB</w:t>
        </w:r>
      </w:ins>
      <w:ins w:id="28" w:author="骁 张" w:date="2024-05-03T22:43:00Z" w16du:dateUtc="2024-05-03T14:43:00Z">
        <w:r>
          <w:rPr>
            <w:rFonts w:hint="eastAsia"/>
          </w:rPr>
          <w:t>上有且只有一个按键，请拔掉USB线（如果有插着），然后按下按键，保持按压同时插上USB数据线，插上后即可随意松开按键。此时，设备管理器中应该出现如下图</w:t>
        </w:r>
      </w:ins>
      <w:ins w:id="29" w:author="骁 张" w:date="2024-05-03T22:44:00Z" w16du:dateUtc="2024-05-03T14:44:00Z">
        <w:r>
          <w:rPr>
            <w:rFonts w:hint="eastAsia"/>
          </w:rPr>
          <w:t>所示的设备：</w:t>
        </w:r>
      </w:ins>
      <w:ins w:id="30" w:author="骁 张" w:date="2024-05-03T22:45:00Z" w16du:dateUtc="2024-05-03T14:45:00Z">
        <w:r w:rsidRPr="00E5244F">
          <w:t xml:space="preserve"> </w:t>
        </w:r>
      </w:ins>
      <w:ins w:id="31" w:author="骁 张" w:date="2024-05-03T22:44:00Z" w16du:dateUtc="2024-05-03T14:44:00Z">
        <w:r w:rsidRPr="00E5244F">
          <w:rPr>
            <w:noProof/>
          </w:rPr>
          <w:drawing>
            <wp:inline distT="0" distB="0" distL="0" distR="0" wp14:anchorId="3CCB0F63" wp14:editId="551A12B1">
              <wp:extent cx="2105319" cy="562053"/>
              <wp:effectExtent l="0" t="0" r="9525" b="9525"/>
              <wp:docPr id="1636746240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36746240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5319" cy="5620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A57001" w14:textId="63BF74A8" w:rsidR="00E5244F" w:rsidRDefault="00E5244F" w:rsidP="00E5244F">
      <w:pPr>
        <w:pStyle w:val="a9"/>
        <w:numPr>
          <w:ilvl w:val="0"/>
          <w:numId w:val="1"/>
        </w:numPr>
        <w:ind w:firstLineChars="0"/>
        <w:rPr>
          <w:ins w:id="32" w:author="骁 张" w:date="2024-05-03T22:46:00Z" w16du:dateUtc="2024-05-03T14:46:00Z"/>
          <w:rFonts w:hint="eastAsia"/>
        </w:rPr>
      </w:pPr>
      <w:ins w:id="33" w:author="骁 张" w:date="2024-05-03T22:44:00Z" w16du:dateUtc="2024-05-03T14:44:00Z">
        <w:r>
          <w:rPr>
            <w:rFonts w:hint="eastAsia"/>
          </w:rPr>
          <w:t>使用DFU-util程序升级固件：右键当前的文件夹，</w:t>
        </w:r>
      </w:ins>
      <w:ins w:id="34" w:author="骁 张" w:date="2024-05-03T22:45:00Z" w16du:dateUtc="2024-05-03T14:45:00Z">
        <w:r>
          <w:rPr>
            <w:rFonts w:hint="eastAsia"/>
          </w:rPr>
          <w:t>选择在终端中打开</w:t>
        </w:r>
        <w:r>
          <w:lastRenderedPageBreak/>
          <w:fldChar w:fldCharType="begin"/>
        </w:r>
        <w:r>
          <w:instrText xml:space="preserve"> INCLUDEPICTURE "C:\\Users\\XM\\Documents\\Tencent Files\\1261505825\\Image\\Group2\\JO\\`V\\JO`V}X$$GLW}5EQKD]SFRSD_tmb.jpg" \* MERGEFORMATINET </w:instrText>
        </w:r>
        <w:r>
          <w:fldChar w:fldCharType="separate"/>
        </w:r>
        <w:r>
          <w:fldChar w:fldCharType="begin"/>
        </w:r>
        <w:r>
          <w:instrText xml:space="preserve"> INCLUDEPICTURE  "C:\\Users\\XM\\Documents\\Tencent Files\\1261505825\\Image\\Group2\\JO\\`V\\JO`V}X$$GLW}5EQKD]SFRSD_tmb.jpg" \* MERGEFORMATINET </w:instrText>
        </w:r>
        <w:r>
          <w:fldChar w:fldCharType="separate"/>
        </w:r>
        <w:r>
          <w:fldChar w:fldCharType="begin"/>
        </w:r>
        <w:r>
          <w:instrText xml:space="preserve"> INCLUDEPICTURE  "C:\\Users\\XM\\Documents\\Tencent Files\\1261505825\\Image\\Group2\\JO\\`V\\JO`V}X$$GLW}5EQKD]SFRSD_tmb.jpg" \* MERGEFORMATINET </w:instrText>
        </w:r>
        <w:r>
          <w:fldChar w:fldCharType="separate"/>
        </w:r>
        <w:r w:rsidR="00000000">
          <w:rPr>
            <w:rFonts w:hint="eastAsia"/>
          </w:rPr>
          <w:fldChar w:fldCharType="begin"/>
        </w:r>
        <w:r w:rsidR="00000000">
          <w:rPr>
            <w:rFonts w:hint="eastAsia"/>
          </w:rPr>
          <w:instrText xml:space="preserve"> INCLUDEPICTURE  "C:\\Users\\XM\\Documents\\Tencent Files\\1261505825\\Image\\Group2\\JO\\`V\\JO`V}X$$GLW}5EQKD]SFRSD_tmb.jpg" \* MERGEFORMATINET </w:instrText>
        </w:r>
        <w:r w:rsidR="00000000">
          <w:rPr>
            <w:rFonts w:hint="eastAsia"/>
          </w:rPr>
          <w:fldChar w:fldCharType="separate"/>
        </w:r>
        <w:r w:rsidR="00E00777">
          <w:pict w14:anchorId="3BA8A55C">
            <v:shape id="_x0000_i1026" type="#_x0000_t75" alt="" style="width:124.5pt;height:162pt">
              <v:imagedata r:id="rId8" r:href="rId9" croptop="20272f" cropbottom="7775f" cropright="1545f"/>
            </v:shape>
          </w:pict>
        </w:r>
        <w:r w:rsidR="00000000">
          <w:rPr>
            <w:rFonts w:hint="eastAsia"/>
          </w:rP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ins>
    </w:p>
    <w:p w14:paraId="7F35B48C" w14:textId="424E9174" w:rsidR="00E5244F" w:rsidRDefault="00E5244F" w:rsidP="00E5244F">
      <w:pPr>
        <w:pStyle w:val="a9"/>
        <w:ind w:left="360" w:firstLineChars="0" w:firstLine="0"/>
        <w:rPr>
          <w:ins w:id="35" w:author="骁 张" w:date="2024-05-03T22:46:00Z" w16du:dateUtc="2024-05-03T14:46:00Z"/>
          <w:rFonts w:hint="eastAsia"/>
        </w:rPr>
      </w:pPr>
      <w:ins w:id="36" w:author="骁 张" w:date="2024-05-03T22:46:00Z" w16du:dateUtc="2024-05-03T14:46:00Z">
        <w:r>
          <w:rPr>
            <w:rFonts w:hint="eastAsia"/>
          </w:rPr>
          <w:t>然后在终端中执行指令:</w:t>
        </w:r>
      </w:ins>
    </w:p>
    <w:p w14:paraId="50DF9816" w14:textId="67410417" w:rsidR="00E5244F" w:rsidRDefault="002D0D40" w:rsidP="00E5244F">
      <w:pPr>
        <w:pStyle w:val="a9"/>
        <w:ind w:left="360" w:firstLineChars="0" w:firstLine="0"/>
        <w:rPr>
          <w:ins w:id="37" w:author="骁 张" w:date="2024-05-03T22:47:00Z" w16du:dateUtc="2024-05-03T14:47:00Z"/>
          <w:rFonts w:hint="eastAsia"/>
        </w:rPr>
      </w:pPr>
      <w:ins w:id="38" w:author="骁 张" w:date="2024-05-03T22:47:00Z" w16du:dateUtc="2024-05-03T14:47:00Z">
        <w:r w:rsidRPr="002D0D40">
          <w:t>.\dfu-util.exe -a 2 -</w:t>
        </w:r>
        <w:proofErr w:type="gramStart"/>
        <w:r w:rsidRPr="002D0D40">
          <w:t>D .</w:t>
        </w:r>
        <w:proofErr w:type="gramEnd"/>
        <w:r w:rsidRPr="002D0D40">
          <w:t>\</w:t>
        </w:r>
        <w:r>
          <w:rPr>
            <w:rFonts w:hint="eastAsia"/>
          </w:rPr>
          <w:t>固件名字</w:t>
        </w:r>
      </w:ins>
      <w:ins w:id="39" w:author="骁 张" w:date="2024-05-23T20:33:00Z" w16du:dateUtc="2024-05-23T12:33:00Z">
        <w:r w:rsidR="007D4129">
          <w:rPr>
            <w:rFonts w:hint="eastAsia"/>
          </w:rPr>
          <w:t>.bin</w:t>
        </w:r>
      </w:ins>
    </w:p>
    <w:p w14:paraId="4429702A" w14:textId="5BAC62A5" w:rsidR="005D5E0A" w:rsidRDefault="002D0D40" w:rsidP="00C34546">
      <w:pPr>
        <w:pStyle w:val="a9"/>
        <w:ind w:left="360" w:firstLineChars="0" w:firstLine="0"/>
        <w:rPr>
          <w:ins w:id="40" w:author="骁 张" w:date="2024-05-03T22:49:00Z" w16du:dateUtc="2024-05-03T14:49:00Z"/>
          <w:rFonts w:hint="eastAsia"/>
        </w:rPr>
      </w:pPr>
      <w:ins w:id="41" w:author="骁 张" w:date="2024-05-03T22:47:00Z" w16du:dateUtc="2024-05-03T14:47:00Z">
        <w:r>
          <w:rPr>
            <w:rFonts w:hint="eastAsia"/>
          </w:rPr>
          <w:t>这里需要注意，你需要刷入哪个固件就填哪个固件的名字。</w:t>
        </w:r>
      </w:ins>
    </w:p>
    <w:p w14:paraId="15F0FCC1" w14:textId="18C3FF9F" w:rsidR="002D0D40" w:rsidRDefault="002D0D40" w:rsidP="002D0D40">
      <w:pPr>
        <w:rPr>
          <w:rFonts w:hint="eastAsia"/>
        </w:rPr>
      </w:pPr>
      <w:ins w:id="42" w:author="骁 张" w:date="2024-05-03T22:49:00Z" w16du:dateUtc="2024-05-03T14:49:00Z">
        <w:r>
          <w:rPr>
            <w:rFonts w:hint="eastAsia"/>
          </w:rPr>
          <w:t>刷写完成后，重新插拔读卡器即可使用</w:t>
        </w:r>
      </w:ins>
    </w:p>
    <w:sectPr w:rsidR="002D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B4F94"/>
    <w:multiLevelType w:val="hybridMultilevel"/>
    <w:tmpl w:val="0780FE90"/>
    <w:lvl w:ilvl="0" w:tplc="3D3E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9360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骁 张">
    <w15:presenceInfo w15:providerId="Windows Live" w15:userId="0cb499772b662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B"/>
    <w:rsid w:val="000B1B1B"/>
    <w:rsid w:val="0014710D"/>
    <w:rsid w:val="002D0D40"/>
    <w:rsid w:val="00377F78"/>
    <w:rsid w:val="005401BF"/>
    <w:rsid w:val="005D5E0A"/>
    <w:rsid w:val="007D4129"/>
    <w:rsid w:val="00AC3889"/>
    <w:rsid w:val="00B33B17"/>
    <w:rsid w:val="00C34546"/>
    <w:rsid w:val="00E00777"/>
    <w:rsid w:val="00E5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F3DB"/>
  <w15:chartTrackingRefBased/>
  <w15:docId w15:val="{3DE00CBA-B14A-4193-AD76-A2001160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5244F"/>
  </w:style>
  <w:style w:type="character" w:styleId="a4">
    <w:name w:val="annotation reference"/>
    <w:basedOn w:val="a0"/>
    <w:uiPriority w:val="99"/>
    <w:semiHidden/>
    <w:unhideWhenUsed/>
    <w:rsid w:val="00E524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524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524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524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5244F"/>
    <w:rPr>
      <w:b/>
      <w:bCs/>
    </w:rPr>
  </w:style>
  <w:style w:type="paragraph" w:styleId="a9">
    <w:name w:val="List Paragraph"/>
    <w:basedOn w:val="a"/>
    <w:uiPriority w:val="34"/>
    <w:qFormat/>
    <w:rsid w:val="00E52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Tencent%20Files/1261505825/Image/Group2/X9/)P/X9)PA05%25@0VDGD(PP3$8I4P_tmb.jpg" TargetMode="Externa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../../../../Tencent%20Files/1261505825/Image/Group2/JO/%60V/JO%60V%7dX$$GLW%7d5EQKD%5dSFRSD_tmb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张</dc:creator>
  <cp:keywords/>
  <dc:description/>
  <cp:lastModifiedBy>骁 张</cp:lastModifiedBy>
  <cp:revision>6</cp:revision>
  <dcterms:created xsi:type="dcterms:W3CDTF">2024-05-03T14:36:00Z</dcterms:created>
  <dcterms:modified xsi:type="dcterms:W3CDTF">2024-09-13T19:07:00Z</dcterms:modified>
</cp:coreProperties>
</file>